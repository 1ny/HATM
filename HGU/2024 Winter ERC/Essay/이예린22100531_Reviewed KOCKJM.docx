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10DF" w:rsidRDefault="00ED307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9510DF" w:rsidRDefault="00ED307D">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3" w14:textId="77777777" w:rsidR="009510DF" w:rsidRDefault="00ED307D">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4" w14:textId="77777777" w:rsidR="009510DF" w:rsidRDefault="009510DF">
      <w:pPr>
        <w:spacing w:before="240" w:after="240" w:line="480" w:lineRule="auto"/>
        <w:jc w:val="center"/>
        <w:rPr>
          <w:rFonts w:ascii="Times New Roman" w:eastAsia="Times New Roman" w:hAnsi="Times New Roman" w:cs="Times New Roman"/>
          <w:b/>
          <w:sz w:val="24"/>
          <w:szCs w:val="24"/>
        </w:rPr>
      </w:pPr>
    </w:p>
    <w:p w14:paraId="1CB2C688" w14:textId="77777777" w:rsidR="00956C96" w:rsidRDefault="00956C96">
      <w:pPr>
        <w:spacing w:before="240" w:after="240" w:line="240" w:lineRule="auto"/>
        <w:jc w:val="center"/>
        <w:rPr>
          <w:rFonts w:ascii="Times New Roman" w:hAnsi="Times New Roman" w:cs="Times New Roman"/>
          <w:b/>
          <w:sz w:val="24"/>
          <w:szCs w:val="24"/>
        </w:rPr>
      </w:pPr>
      <w:r w:rsidRPr="00956C96">
        <w:rPr>
          <w:rFonts w:ascii="Times New Roman" w:eastAsia="Times New Roman" w:hAnsi="Times New Roman" w:cs="Times New Roman"/>
          <w:b/>
          <w:sz w:val="24"/>
          <w:szCs w:val="24"/>
        </w:rPr>
        <w:t>Three Ways to Let Go of Worries</w:t>
      </w:r>
    </w:p>
    <w:p w14:paraId="00000006" w14:textId="392A0947" w:rsidR="009510DF" w:rsidRPr="00BE6F67" w:rsidRDefault="00ED307D">
      <w:pPr>
        <w:spacing w:before="240" w:after="240" w:line="240" w:lineRule="auto"/>
        <w:jc w:val="center"/>
        <w:rPr>
          <w:rFonts w:ascii="Times New Roman" w:hAnsi="Times New Roman" w:cs="Times New Roman"/>
          <w:sz w:val="24"/>
          <w:szCs w:val="24"/>
        </w:rPr>
      </w:pPr>
      <w:r w:rsidRPr="00BE6F67">
        <w:rPr>
          <w:rFonts w:ascii="Times New Roman" w:eastAsia="Times New Roman" w:hAnsi="Times New Roman" w:cs="Times New Roman"/>
          <w:sz w:val="24"/>
          <w:szCs w:val="24"/>
        </w:rPr>
        <w:t xml:space="preserve">Lee </w:t>
      </w:r>
      <w:r w:rsidR="0021751B" w:rsidRPr="00BE6F67">
        <w:rPr>
          <w:rFonts w:ascii="Times New Roman" w:eastAsia="맑은 고딕" w:hAnsi="Times New Roman" w:cs="Times New Roman"/>
          <w:sz w:val="24"/>
          <w:szCs w:val="24"/>
        </w:rPr>
        <w:t xml:space="preserve">Yerin </w:t>
      </w:r>
      <w:r w:rsidRPr="00BE6F67">
        <w:rPr>
          <w:rFonts w:ascii="Times New Roman" w:eastAsia="Times New Roman" w:hAnsi="Times New Roman" w:cs="Times New Roman"/>
          <w:sz w:val="24"/>
          <w:szCs w:val="24"/>
        </w:rPr>
        <w:t>221</w:t>
      </w:r>
      <w:r w:rsidR="0021751B" w:rsidRPr="00BE6F67">
        <w:rPr>
          <w:rFonts w:ascii="Times New Roman" w:hAnsi="Times New Roman" w:cs="Times New Roman"/>
          <w:sz w:val="24"/>
          <w:szCs w:val="24"/>
        </w:rPr>
        <w:t>00531</w:t>
      </w:r>
    </w:p>
    <w:p w14:paraId="00000007" w14:textId="3F2E8865"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yerin</w:t>
      </w:r>
      <w:r>
        <w:rPr>
          <w:rFonts w:ascii="Times New Roman" w:eastAsia="Times New Roman" w:hAnsi="Times New Roman" w:cs="Times New Roman"/>
          <w:sz w:val="24"/>
          <w:szCs w:val="24"/>
        </w:rPr>
        <w:t>@handong.ac.kr</w:t>
      </w:r>
    </w:p>
    <w:p w14:paraId="00000008" w14:textId="1174036B"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Electronic</w:t>
      </w:r>
      <w:r>
        <w:rPr>
          <w:rFonts w:ascii="Times New Roman" w:eastAsia="Times New Roman" w:hAnsi="Times New Roman" w:cs="Times New Roman"/>
          <w:sz w:val="24"/>
          <w:szCs w:val="24"/>
        </w:rPr>
        <w:t xml:space="preserve"> Engineering and</w:t>
      </w:r>
      <w:r>
        <w:rPr>
          <w:rFonts w:ascii="Times New Roman" w:hAnsi="Times New Roman" w:cs="Times New Roman" w:hint="eastAsia"/>
          <w:sz w:val="24"/>
          <w:szCs w:val="24"/>
        </w:rPr>
        <w:t xml:space="preserve"> Computer Science: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Handong</w:t>
      </w:r>
      <w:proofErr w:type="spellEnd"/>
      <w:r>
        <w:rPr>
          <w:rFonts w:ascii="Times New Roman" w:eastAsia="Times New Roman" w:hAnsi="Times New Roman" w:cs="Times New Roman"/>
          <w:sz w:val="24"/>
          <w:szCs w:val="24"/>
        </w:rPr>
        <w:t xml:space="preserve"> Global University</w:t>
      </w:r>
    </w:p>
    <w:p w14:paraId="00000009" w14:textId="77777777" w:rsidR="009510DF" w:rsidRDefault="00ED307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ERC: English Reading and Composition</w:t>
      </w:r>
    </w:p>
    <w:p w14:paraId="0000000A" w14:textId="77777777" w:rsidR="009510DF" w:rsidRDefault="00ED307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JM Kock</w:t>
      </w:r>
    </w:p>
    <w:p w14:paraId="0000000B" w14:textId="0B4EA057"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December</w:t>
      </w:r>
      <w:r>
        <w:rPr>
          <w:rFonts w:ascii="Times New Roman" w:eastAsia="Times New Roman" w:hAnsi="Times New Roman" w:cs="Times New Roman"/>
          <w:sz w:val="24"/>
          <w:szCs w:val="24"/>
        </w:rPr>
        <w:t xml:space="preserve"> </w:t>
      </w:r>
      <w:r w:rsidR="006D7A55">
        <w:rPr>
          <w:rFonts w:ascii="Times New Roman" w:hAnsi="Times New Roman" w:cs="Times New Roman" w:hint="eastAsia"/>
          <w:sz w:val="24"/>
          <w:szCs w:val="24"/>
        </w:rPr>
        <w:t>20</w:t>
      </w:r>
      <w:r>
        <w:rPr>
          <w:rFonts w:ascii="Times New Roman" w:eastAsia="Times New Roman" w:hAnsi="Times New Roman" w:cs="Times New Roman"/>
          <w:sz w:val="24"/>
          <w:szCs w:val="24"/>
        </w:rPr>
        <w:t>, 2024</w:t>
      </w:r>
    </w:p>
    <w:p w14:paraId="0000000C" w14:textId="659FD687" w:rsidR="009510DF" w:rsidRPr="00BE6F67" w:rsidRDefault="00BE6F67">
      <w:pPr>
        <w:spacing w:before="240" w:after="240" w:line="240" w:lineRule="auto"/>
        <w:jc w:val="center"/>
        <w:rPr>
          <w:rFonts w:ascii="Times New Roman" w:eastAsia="Times New Roman" w:hAnsi="Times New Roman" w:cs="Times New Roman"/>
          <w:sz w:val="24"/>
          <w:szCs w:val="24"/>
        </w:rPr>
      </w:pPr>
      <w:ins w:id="0" w:author="KOCK" w:date="2024-12-22T12:48:00Z">
        <w:r w:rsidRPr="00BE6F67">
          <w:rPr>
            <w:rFonts w:ascii="Times New Roman" w:eastAsia="Times New Roman" w:hAnsi="Times New Roman" w:cs="Times New Roman"/>
            <w:sz w:val="24"/>
            <w:szCs w:val="24"/>
            <w:highlight w:val="yellow"/>
            <w:rPrChange w:id="1" w:author="KOCK" w:date="2024-12-22T12:48:00Z">
              <w:rPr>
                <w:rFonts w:ascii="Times New Roman" w:eastAsia="Times New Roman" w:hAnsi="Times New Roman" w:cs="Times New Roman"/>
                <w:sz w:val="24"/>
                <w:szCs w:val="24"/>
              </w:rPr>
            </w:rPrChange>
          </w:rPr>
          <w:t>I must speak to you.</w:t>
        </w:r>
        <w:r w:rsidRPr="00BE6F67">
          <w:rPr>
            <w:rFonts w:ascii="Times New Roman" w:eastAsia="Times New Roman" w:hAnsi="Times New Roman" w:cs="Times New Roman"/>
            <w:sz w:val="24"/>
            <w:szCs w:val="24"/>
          </w:rPr>
          <w:t xml:space="preserve"> </w:t>
        </w:r>
      </w:ins>
      <w:r w:rsidRPr="00BE6F67">
        <w:rPr>
          <w:rFonts w:ascii="Times New Roman" w:eastAsia="Times New Roman" w:hAnsi="Times New Roman" w:cs="Times New Roman"/>
          <w:sz w:val="24"/>
          <w:szCs w:val="24"/>
        </w:rPr>
        <w:br/>
      </w:r>
      <w:r w:rsidRPr="00BE6F67">
        <w:rPr>
          <w:rFonts w:ascii="Times New Roman" w:eastAsia="Times New Roman" w:hAnsi="Times New Roman" w:cs="Times New Roman"/>
          <w:sz w:val="24"/>
          <w:szCs w:val="24"/>
        </w:rPr>
        <w:br/>
      </w:r>
      <w:r w:rsidRPr="00BE6F67">
        <w:rPr>
          <w:rFonts w:ascii="Times New Roman" w:eastAsia="Times New Roman" w:hAnsi="Times New Roman" w:cs="Times New Roman"/>
          <w:sz w:val="24"/>
          <w:szCs w:val="24"/>
        </w:rPr>
        <w:br/>
      </w:r>
    </w:p>
    <w:p w14:paraId="0000000D"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E"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F"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0"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1"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2"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3" w14:textId="77777777" w:rsidR="009510DF" w:rsidRDefault="00ED307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5" w14:textId="7670357B" w:rsidR="009510DF" w:rsidRPr="00730350" w:rsidRDefault="00730350" w:rsidP="00730350">
      <w:pPr>
        <w:spacing w:before="240" w:after="240" w:line="480" w:lineRule="auto"/>
        <w:jc w:val="center"/>
        <w:rPr>
          <w:rFonts w:ascii="Times New Roman" w:hAnsi="Times New Roman" w:cs="Times New Roman"/>
          <w:sz w:val="24"/>
          <w:szCs w:val="24"/>
        </w:rPr>
      </w:pPr>
      <w:r w:rsidRPr="00730350">
        <w:rPr>
          <w:rFonts w:ascii="Times New Roman" w:eastAsia="Times New Roman" w:hAnsi="Times New Roman" w:cs="Times New Roman"/>
          <w:sz w:val="24"/>
          <w:szCs w:val="24"/>
        </w:rPr>
        <w:lastRenderedPageBreak/>
        <w:t xml:space="preserve">Three Ways to </w:t>
      </w:r>
      <w:r w:rsidRPr="00730350">
        <w:rPr>
          <w:rFonts w:ascii="Times New Roman" w:eastAsia="맑은 고딕" w:hAnsi="Times New Roman" w:cs="Times New Roman"/>
          <w:sz w:val="24"/>
          <w:szCs w:val="24"/>
        </w:rPr>
        <w:t>Let Go of</w:t>
      </w:r>
      <w:r w:rsidRPr="00730350">
        <w:rPr>
          <w:rFonts w:ascii="Times New Roman" w:eastAsia="Times New Roman" w:hAnsi="Times New Roman" w:cs="Times New Roman"/>
          <w:sz w:val="24"/>
          <w:szCs w:val="24"/>
        </w:rPr>
        <w:t xml:space="preserve"> Worries</w:t>
      </w:r>
    </w:p>
    <w:p w14:paraId="65F0BFD1" w14:textId="77777777" w:rsidR="003B4D6A" w:rsidRDefault="003B4D6A" w:rsidP="003B4D6A">
      <w:pPr>
        <w:spacing w:line="480" w:lineRule="auto"/>
        <w:ind w:firstLineChars="200" w:firstLine="480"/>
        <w:jc w:val="both"/>
        <w:rPr>
          <w:rFonts w:ascii="Times New Roman" w:hAnsi="Times New Roman" w:cs="Times New Roman"/>
          <w:sz w:val="24"/>
          <w:szCs w:val="24"/>
        </w:rPr>
      </w:pPr>
    </w:p>
    <w:p w14:paraId="247006FB" w14:textId="47DB9DD3" w:rsidR="00CC03AF" w:rsidRPr="001D31A1" w:rsidRDefault="00CC03AF" w:rsidP="00CC03AF">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How do you get away from worries? Life is filled with various worries, such as concerns about an uncertain future or personal relationships. Minor concerns, like deciding what to eat for lunch, are often resolved quickly. However, more significant worries—such as those about the future or human relationships—can </w:t>
      </w:r>
      <w:r w:rsidRPr="001D31A1">
        <w:rPr>
          <w:rFonts w:ascii="Times New Roman" w:eastAsia="Times New Roman" w:hAnsi="Times New Roman" w:cs="Times New Roman"/>
          <w:sz w:val="24"/>
          <w:szCs w:val="24"/>
        </w:rPr>
        <w:t xml:space="preserve">disrupt our lives and even lead to insomnia. A specific trigger is often necessary to break free from persistent worries. </w:t>
      </w:r>
      <w:commentRangeStart w:id="2"/>
      <w:r w:rsidRPr="001D31A1">
        <w:rPr>
          <w:rFonts w:ascii="Times New Roman" w:eastAsia="Times New Roman" w:hAnsi="Times New Roman" w:cs="Times New Roman"/>
          <w:sz w:val="24"/>
          <w:szCs w:val="24"/>
        </w:rPr>
        <w:t>This essay explores three effective methods to overcome such concerns</w:t>
      </w:r>
      <w:ins w:id="3" w:author="예린 이" w:date="2024-12-24T08:49:00Z">
        <w:r w:rsidR="001D31A1" w:rsidRPr="00163D1E">
          <w:rPr>
            <w:rFonts w:ascii="Times New Roman" w:eastAsia="Times New Roman" w:hAnsi="Times New Roman" w:cs="Times New Roman"/>
            <w:sz w:val="24"/>
            <w:szCs w:val="24"/>
          </w:rPr>
          <w:t>, intentionally focusing on something else</w:t>
        </w:r>
        <w:r w:rsidR="001D31A1" w:rsidRPr="001D31A1">
          <w:rPr>
            <w:rFonts w:ascii="Times New Roman" w:eastAsia="Times New Roman" w:hAnsi="Times New Roman" w:cs="Times New Roman"/>
            <w:sz w:val="24"/>
            <w:szCs w:val="24"/>
          </w:rPr>
          <w:t xml:space="preserve">, </w:t>
        </w:r>
      </w:ins>
      <w:ins w:id="4" w:author="예린 이" w:date="2024-12-24T08:50:00Z">
        <w:r w:rsidR="001D31A1" w:rsidRPr="001D31A1">
          <w:rPr>
            <w:rFonts w:ascii="Times New Roman" w:eastAsia="Times New Roman" w:hAnsi="Times New Roman" w:cs="Times New Roman"/>
            <w:sz w:val="24"/>
            <w:szCs w:val="24"/>
          </w:rPr>
          <w:t>observing the surroundings, and creating a concrete plan to solve worries</w:t>
        </w:r>
      </w:ins>
      <w:ins w:id="5" w:author="예린 이" w:date="2024-12-24T08:49:00Z">
        <w:r w:rsidR="001D31A1" w:rsidRPr="001D31A1">
          <w:rPr>
            <w:rFonts w:ascii="Times New Roman" w:eastAsia="Times New Roman" w:hAnsi="Times New Roman" w:cs="Times New Roman"/>
            <w:sz w:val="24"/>
            <w:szCs w:val="24"/>
          </w:rPr>
          <w:t>.</w:t>
        </w:r>
      </w:ins>
      <w:ins w:id="6" w:author="KOCK" w:date="2024-12-22T12:40:00Z">
        <w:r w:rsidR="00BE6F67" w:rsidRPr="001D31A1">
          <w:rPr>
            <w:rFonts w:ascii="Times New Roman" w:eastAsia="Times New Roman" w:hAnsi="Times New Roman" w:cs="Times New Roman"/>
            <w:sz w:val="24"/>
            <w:szCs w:val="24"/>
          </w:rPr>
          <w:t xml:space="preserve"> </w:t>
        </w:r>
      </w:ins>
      <w:ins w:id="7" w:author="KOCK" w:date="2024-12-22T12:41:00Z">
        <w:r w:rsidR="00BE6F67" w:rsidRPr="001D31A1">
          <w:rPr>
            <w:rFonts w:ascii="Times New Roman" w:eastAsia="Times New Roman" w:hAnsi="Times New Roman" w:cs="Times New Roman"/>
            <w:sz w:val="24"/>
            <w:szCs w:val="24"/>
          </w:rPr>
          <w:t>&gt;&gt;&gt;&gt;</w:t>
        </w:r>
      </w:ins>
      <w:del w:id="8" w:author="KOCK" w:date="2024-12-22T12:40:00Z">
        <w:r w:rsidRPr="001D31A1" w:rsidDel="00BE6F67">
          <w:rPr>
            <w:rFonts w:ascii="Times New Roman" w:eastAsia="Times New Roman" w:hAnsi="Times New Roman" w:cs="Times New Roman"/>
            <w:sz w:val="24"/>
            <w:szCs w:val="24"/>
          </w:rPr>
          <w:delText>.</w:delText>
        </w:r>
      </w:del>
      <w:commentRangeEnd w:id="2"/>
      <w:r w:rsidR="00BE6F67" w:rsidRPr="001D31A1">
        <w:rPr>
          <w:rStyle w:val="a8"/>
          <w:rFonts w:ascii="Times New Roman" w:hAnsi="Times New Roman" w:cs="Times New Roman"/>
          <w:rPrChange w:id="9" w:author="예린 이" w:date="2024-12-24T08:58:00Z">
            <w:rPr>
              <w:rStyle w:val="a8"/>
            </w:rPr>
          </w:rPrChange>
        </w:rPr>
        <w:commentReference w:id="2"/>
      </w:r>
    </w:p>
    <w:p w14:paraId="78C89775" w14:textId="77777777" w:rsidR="00CC03AF" w:rsidRPr="00CC03AF" w:rsidRDefault="00CC03AF" w:rsidP="00CC03AF">
      <w:pPr>
        <w:spacing w:line="480" w:lineRule="auto"/>
        <w:ind w:firstLineChars="200" w:firstLine="480"/>
        <w:jc w:val="both"/>
        <w:rPr>
          <w:rFonts w:ascii="Times New Roman" w:eastAsia="Times New Roman" w:hAnsi="Times New Roman" w:cs="Times New Roman"/>
          <w:sz w:val="24"/>
          <w:szCs w:val="24"/>
        </w:rPr>
      </w:pPr>
    </w:p>
    <w:p w14:paraId="78FA5EBC" w14:textId="55E0671A" w:rsidR="00BE6F67" w:rsidRPr="00CC03AF" w:rsidRDefault="00CC03AF" w:rsidP="00CC03AF">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First, intentionally focusing on </w:t>
      </w:r>
      <w:r w:rsidRPr="001D31A1">
        <w:rPr>
          <w:rFonts w:ascii="Times New Roman" w:eastAsia="Times New Roman" w:hAnsi="Times New Roman" w:cs="Times New Roman"/>
          <w:sz w:val="24"/>
          <w:szCs w:val="24"/>
        </w:rPr>
        <w:t xml:space="preserve">something else can be an effective way to escape from worries. Since the human mind cannot concentrate on two thoughts </w:t>
      </w:r>
      <w:ins w:id="10" w:author="KOCK" w:date="2024-12-22T12:47:00Z">
        <w:r w:rsidR="00BE6F67" w:rsidRPr="00163D1E">
          <w:rPr>
            <w:rFonts w:ascii="Times New Roman" w:eastAsia="Times New Roman" w:hAnsi="Times New Roman" w:cs="Times New Roman"/>
            <w:sz w:val="24"/>
            <w:szCs w:val="24"/>
          </w:rPr>
          <w:t>simultaneously</w:t>
        </w:r>
      </w:ins>
      <w:r w:rsidRPr="00163D1E">
        <w:rPr>
          <w:rFonts w:ascii="Times New Roman" w:eastAsia="Times New Roman" w:hAnsi="Times New Roman" w:cs="Times New Roman"/>
          <w:sz w:val="24"/>
          <w:szCs w:val="24"/>
        </w:rPr>
        <w:t>, deliberately shifting attention to another topic helps reduce anxiety. For instance, recalling the lyrics of a favorite song and singing along can refresh the mind, providing a break from constant worry.</w:t>
      </w:r>
      <w:ins w:id="11" w:author="KOCK" w:date="2024-12-22T12:42:00Z">
        <w:r w:rsidR="00BE6F67" w:rsidRPr="00163D1E">
          <w:rPr>
            <w:rFonts w:ascii="Times New Roman" w:eastAsia="Times New Roman" w:hAnsi="Times New Roman" w:cs="Times New Roman"/>
            <w:sz w:val="24"/>
            <w:szCs w:val="24"/>
          </w:rPr>
          <w:t xml:space="preserve"> </w:t>
        </w:r>
      </w:ins>
      <w:ins w:id="12" w:author="예린 이" w:date="2024-12-24T08:53:00Z">
        <w:r w:rsidR="001D31A1" w:rsidRPr="001D31A1">
          <w:rPr>
            <w:rFonts w:ascii="Times New Roman" w:hAnsi="Times New Roman" w:cs="Times New Roman"/>
            <w:rPrChange w:id="13" w:author="예린 이" w:date="2024-12-24T08:58:00Z">
              <w:rPr/>
            </w:rPrChange>
          </w:rPr>
          <w:t>In my case, I often sing along to songs from my</w:t>
        </w:r>
      </w:ins>
      <w:ins w:id="14" w:author="예린 이" w:date="2024-12-24T08:54:00Z">
        <w:r w:rsidR="001D31A1" w:rsidRPr="001D31A1">
          <w:rPr>
            <w:rFonts w:ascii="Times New Roman" w:hAnsi="Times New Roman" w:cs="Times New Roman"/>
            <w:rPrChange w:id="15" w:author="예린 이" w:date="2024-12-24T08:58:00Z">
              <w:rPr/>
            </w:rPrChange>
          </w:rPr>
          <w:t xml:space="preserve"> high-school</w:t>
        </w:r>
      </w:ins>
      <w:ins w:id="16" w:author="예린 이" w:date="2024-12-24T08:53:00Z">
        <w:r w:rsidR="001D31A1" w:rsidRPr="001D31A1">
          <w:rPr>
            <w:rFonts w:ascii="Times New Roman" w:hAnsi="Times New Roman" w:cs="Times New Roman"/>
            <w:rPrChange w:id="17" w:author="예린 이" w:date="2024-12-24T08:58:00Z">
              <w:rPr/>
            </w:rPrChange>
          </w:rPr>
          <w:t xml:space="preserve">, like </w:t>
        </w:r>
      </w:ins>
      <w:ins w:id="18" w:author="예린 이" w:date="2024-12-24T08:55:00Z">
        <w:r w:rsidR="001D31A1" w:rsidRPr="001D31A1">
          <w:rPr>
            <w:rFonts w:ascii="Times New Roman" w:hAnsi="Times New Roman" w:cs="Times New Roman"/>
            <w:rPrChange w:id="19" w:author="예린 이" w:date="2024-12-24T08:58:00Z">
              <w:rPr/>
            </w:rPrChange>
          </w:rPr>
          <w:t>“Dynamite” by BTS</w:t>
        </w:r>
      </w:ins>
      <w:ins w:id="20" w:author="예린 이" w:date="2024-12-24T08:53:00Z">
        <w:r w:rsidR="001D31A1" w:rsidRPr="001D31A1">
          <w:rPr>
            <w:rFonts w:ascii="Times New Roman" w:hAnsi="Times New Roman" w:cs="Times New Roman"/>
            <w:rPrChange w:id="21" w:author="예린 이" w:date="2024-12-24T08:58:00Z">
              <w:rPr/>
            </w:rPrChange>
          </w:rPr>
          <w:t xml:space="preserve">, </w:t>
        </w:r>
      </w:ins>
      <w:ins w:id="22" w:author="예린 이" w:date="2024-12-24T08:55:00Z">
        <w:r w:rsidR="001D31A1" w:rsidRPr="001D31A1">
          <w:rPr>
            <w:rFonts w:ascii="Times New Roman" w:hAnsi="Times New Roman" w:cs="Times New Roman"/>
            <w:rPrChange w:id="23" w:author="예린 이" w:date="2024-12-24T08:58:00Z">
              <w:rPr/>
            </w:rPrChange>
          </w:rPr>
          <w:t>whenever</w:t>
        </w:r>
      </w:ins>
      <w:ins w:id="24" w:author="예린 이" w:date="2024-12-24T08:53:00Z">
        <w:r w:rsidR="001D31A1" w:rsidRPr="001D31A1">
          <w:rPr>
            <w:rFonts w:ascii="Times New Roman" w:hAnsi="Times New Roman" w:cs="Times New Roman"/>
            <w:rPrChange w:id="25" w:author="예린 이" w:date="2024-12-24T08:58:00Z">
              <w:rPr/>
            </w:rPrChange>
          </w:rPr>
          <w:t xml:space="preserve"> I feel overwhelmed by deadlines or exams. </w:t>
        </w:r>
      </w:ins>
      <w:r w:rsidRPr="00163D1E">
        <w:rPr>
          <w:rFonts w:ascii="Times New Roman" w:eastAsia="Times New Roman" w:hAnsi="Times New Roman" w:cs="Times New Roman"/>
          <w:sz w:val="24"/>
          <w:szCs w:val="24"/>
        </w:rPr>
        <w:t xml:space="preserve"> Similarly, planning simple, routine tasks, such as mopping the floor or doing the laundry, allows the mind to engage in productive activities, further breaking the cycle of persistent worries.</w:t>
      </w:r>
      <w:ins w:id="26" w:author="KOCK" w:date="2024-12-22T12:42:00Z">
        <w:r w:rsidR="00BE6F67" w:rsidRPr="00163D1E">
          <w:rPr>
            <w:rFonts w:ascii="Times New Roman" w:eastAsia="Times New Roman" w:hAnsi="Times New Roman" w:cs="Times New Roman"/>
            <w:sz w:val="24"/>
            <w:szCs w:val="24"/>
          </w:rPr>
          <w:t xml:space="preserve"> </w:t>
        </w:r>
      </w:ins>
      <w:ins w:id="27" w:author="예린 이" w:date="2024-12-24T08:58:00Z">
        <w:r w:rsidR="001D31A1" w:rsidRPr="00163D1E">
          <w:rPr>
            <w:rFonts w:ascii="Times New Roman" w:eastAsia="Times New Roman" w:hAnsi="Times New Roman" w:cs="Times New Roman"/>
            <w:sz w:val="24"/>
            <w:szCs w:val="24"/>
          </w:rPr>
          <w:t>For example, when I feel particularly anxious, I start by tidying my desk or organizing my bookshelf. These small</w:t>
        </w:r>
        <w:r w:rsidR="001D31A1" w:rsidRPr="001D31A1">
          <w:rPr>
            <w:rFonts w:ascii="Times New Roman" w:eastAsia="Times New Roman" w:hAnsi="Times New Roman" w:cs="Times New Roman"/>
            <w:sz w:val="24"/>
            <w:szCs w:val="24"/>
          </w:rPr>
          <w:t xml:space="preserve"> tasks not only distract me but also give me a sense of accomplishment, which helps me approach larger problems with a clearer mind.</w:t>
        </w:r>
      </w:ins>
    </w:p>
    <w:p w14:paraId="6A054FE3" w14:textId="2FB9D561" w:rsidR="00CC03AF" w:rsidRPr="00CC03AF" w:rsidRDefault="00CC03AF" w:rsidP="00CC03AF">
      <w:pPr>
        <w:spacing w:line="480" w:lineRule="auto"/>
        <w:ind w:firstLineChars="200" w:firstLine="480"/>
        <w:jc w:val="both"/>
        <w:rPr>
          <w:rFonts w:ascii="Times New Roman" w:eastAsia="Times New Roman" w:hAnsi="Times New Roman" w:cs="Times New Roman"/>
          <w:sz w:val="24"/>
          <w:szCs w:val="24"/>
        </w:rPr>
      </w:pPr>
      <w:r w:rsidRPr="00163D1E">
        <w:rPr>
          <w:rFonts w:ascii="Times New Roman" w:eastAsia="Times New Roman" w:hAnsi="Times New Roman" w:cs="Times New Roman"/>
          <w:sz w:val="24"/>
          <w:szCs w:val="24"/>
        </w:rPr>
        <w:t xml:space="preserve">Second, observing the surroundings and the people nearby can be a powerful way to relieve worries. Observing the environment allows the brain to respond to external stimuli instead of focusing on worries, weakening the intensity of those concerns. For example, taking a walk in the </w:t>
      </w:r>
      <w:r w:rsidRPr="00163D1E">
        <w:rPr>
          <w:rFonts w:ascii="Times New Roman" w:eastAsia="Times New Roman" w:hAnsi="Times New Roman" w:cs="Times New Roman"/>
          <w:sz w:val="24"/>
          <w:szCs w:val="24"/>
        </w:rPr>
        <w:lastRenderedPageBreak/>
        <w:t xml:space="preserve">park and simply looking at the trees or sky can lighten the mood. </w:t>
      </w:r>
      <w:ins w:id="28" w:author="예린 이" w:date="2024-12-24T09:00:00Z">
        <w:r w:rsidR="00163D1E" w:rsidRPr="00163D1E">
          <w:rPr>
            <w:rFonts w:ascii="Times New Roman" w:hAnsi="Times New Roman" w:cs="Times New Roman"/>
            <w:rPrChange w:id="29" w:author="예린 이" w:date="2024-12-24T09:01:00Z">
              <w:rPr/>
            </w:rPrChange>
          </w:rPr>
          <w:t>In my case, I often go to a nearby park to watch the sunset or listen to the sounds of nature when I'm overwhelmed by problems.</w:t>
        </w:r>
      </w:ins>
      <w:ins w:id="30" w:author="예린 이" w:date="2024-12-24T08:59:00Z">
        <w:r w:rsidR="00163D1E" w:rsidRPr="00163D1E">
          <w:rPr>
            <w:rFonts w:ascii="Times New Roman" w:eastAsia="Times New Roman" w:hAnsi="Times New Roman" w:cs="Times New Roman"/>
            <w:sz w:val="24"/>
            <w:szCs w:val="24"/>
          </w:rPr>
          <w:t xml:space="preserve"> </w:t>
        </w:r>
      </w:ins>
      <w:ins w:id="31" w:author="KOCK" w:date="2024-12-22T12:46:00Z">
        <w:r w:rsidR="00BE6F67" w:rsidRPr="00163D1E">
          <w:rPr>
            <w:rFonts w:ascii="Times New Roman" w:eastAsia="Times New Roman" w:hAnsi="Times New Roman" w:cs="Times New Roman"/>
            <w:sz w:val="24"/>
            <w:szCs w:val="24"/>
          </w:rPr>
          <w:t xml:space="preserve"> </w:t>
        </w:r>
      </w:ins>
      <w:r w:rsidRPr="00163D1E">
        <w:rPr>
          <w:rFonts w:ascii="Times New Roman" w:eastAsia="Times New Roman" w:hAnsi="Times New Roman" w:cs="Times New Roman"/>
          <w:sz w:val="24"/>
          <w:szCs w:val="24"/>
        </w:rPr>
        <w:t>Noticing the rustling of leaves or birds chirping helps shift the focus to the present moment. Similarly, watching people go about their daily lives in a café or a plaza can put things into perspective, making worries seem smaller in comparison.</w:t>
      </w:r>
      <w:ins w:id="32" w:author="KOCK" w:date="2024-12-22T12:46:00Z">
        <w:r w:rsidR="00BE6F67" w:rsidRPr="00163D1E">
          <w:rPr>
            <w:rFonts w:ascii="Times New Roman" w:eastAsia="Times New Roman" w:hAnsi="Times New Roman" w:cs="Times New Roman"/>
            <w:sz w:val="24"/>
            <w:szCs w:val="24"/>
          </w:rPr>
          <w:t xml:space="preserve"> </w:t>
        </w:r>
      </w:ins>
      <w:ins w:id="33" w:author="예린 이" w:date="2024-12-24T12:48:00Z">
        <w:r w:rsidR="00FA3457" w:rsidRPr="0067079C">
          <w:rPr>
            <w:rFonts w:ascii="Times New Roman" w:hAnsi="Times New Roman" w:cs="Times New Roman"/>
          </w:rPr>
          <w:t xml:space="preserve">In my case, I find myself feeling calmer when I sit at a café and watch people chatting or going about their routines. Their simple, everyday actions remind me that life continues on, and my concerns aren't as big as they sometimes feel. </w:t>
        </w:r>
      </w:ins>
      <w:r w:rsidRPr="00163D1E">
        <w:rPr>
          <w:rFonts w:ascii="Times New Roman" w:eastAsia="Times New Roman" w:hAnsi="Times New Roman" w:cs="Times New Roman"/>
          <w:sz w:val="24"/>
          <w:szCs w:val="24"/>
        </w:rPr>
        <w:t>Finally, creating a concrete plan to solve worries can significantly reduce anxiety. Instead of vaguely fearing the problem, breaking it down into realistic steps and creating</w:t>
      </w:r>
      <w:r w:rsidRPr="00CC03AF">
        <w:rPr>
          <w:rFonts w:ascii="Times New Roman" w:eastAsia="Times New Roman" w:hAnsi="Times New Roman" w:cs="Times New Roman"/>
          <w:sz w:val="24"/>
          <w:szCs w:val="24"/>
        </w:rPr>
        <w:t xml:space="preserve"> a plan helps alleviate concern. For example, breaking the issue into smaller steps and setting specific goals can be effective. </w:t>
      </w:r>
      <w:ins w:id="34" w:author="예린 이" w:date="2024-12-24T12:48:00Z">
        <w:r w:rsidR="00FA3457" w:rsidRPr="00163D1E">
          <w:rPr>
            <w:rFonts w:ascii="Times New Roman" w:eastAsia="Times New Roman" w:hAnsi="Times New Roman" w:cs="Times New Roman"/>
            <w:sz w:val="24"/>
            <w:szCs w:val="24"/>
          </w:rPr>
          <w:t>In my case, when tasks pile up, I break them down into smaller, manageable steps and create a checklist to stay organized.</w:t>
        </w:r>
        <w:r w:rsidR="00FA3457">
          <w:rPr>
            <w:rFonts w:ascii="Times New Roman" w:eastAsia="Times New Roman" w:hAnsi="Times New Roman" w:cs="Times New Roman"/>
            <w:sz w:val="24"/>
            <w:szCs w:val="24"/>
          </w:rPr>
          <w:t xml:space="preserve"> </w:t>
        </w:r>
      </w:ins>
      <w:r w:rsidR="00BE6F67" w:rsidRPr="00BE6F67">
        <w:rPr>
          <w:rFonts w:ascii="Times New Roman" w:eastAsia="Times New Roman" w:hAnsi="Times New Roman" w:cs="Times New Roman"/>
          <w:sz w:val="24"/>
          <w:szCs w:val="24"/>
        </w:rPr>
        <w:t xml:space="preserve"> </w:t>
      </w:r>
      <w:r w:rsidRPr="00CC03AF">
        <w:rPr>
          <w:rFonts w:ascii="Times New Roman" w:eastAsia="Times New Roman" w:hAnsi="Times New Roman" w:cs="Times New Roman"/>
          <w:sz w:val="24"/>
          <w:szCs w:val="24"/>
        </w:rPr>
        <w:t>If worried about an important exam, creating a realistic plan by assigning specific subjects and study hours for each day can help reduce anxiety and make the situation less overwhelming. Additionally, keeping track of progress by recording completed tasks in a checklist allows for visual recognition of accomplishments, which can further ease worries.</w:t>
      </w:r>
    </w:p>
    <w:p w14:paraId="68D696B2" w14:textId="77777777" w:rsidR="00CC03AF" w:rsidRPr="00CC03AF" w:rsidRDefault="00CC03AF" w:rsidP="00CC03AF">
      <w:pPr>
        <w:spacing w:line="480" w:lineRule="auto"/>
        <w:ind w:firstLineChars="200" w:firstLine="480"/>
        <w:jc w:val="both"/>
        <w:rPr>
          <w:rFonts w:ascii="Times New Roman" w:eastAsia="Times New Roman" w:hAnsi="Times New Roman" w:cs="Times New Roman"/>
          <w:sz w:val="24"/>
          <w:szCs w:val="24"/>
        </w:rPr>
      </w:pPr>
    </w:p>
    <w:p w14:paraId="50B70AF9" w14:textId="0B6025B3" w:rsidR="006D7A55" w:rsidRPr="006D7A55" w:rsidRDefault="00CC03AF" w:rsidP="00CC03AF">
      <w:pPr>
        <w:spacing w:line="480" w:lineRule="auto"/>
        <w:ind w:firstLineChars="200" w:firstLine="480"/>
        <w:jc w:val="both"/>
        <w:rPr>
          <w:rFonts w:ascii="Times New Roman" w:hAnsi="Times New Roman" w:cs="Times New Roman"/>
          <w:sz w:val="24"/>
          <w:szCs w:val="24"/>
        </w:rPr>
      </w:pPr>
      <w:r w:rsidRPr="00CC03AF">
        <w:rPr>
          <w:rFonts w:ascii="Times New Roman" w:eastAsia="Times New Roman" w:hAnsi="Times New Roman" w:cs="Times New Roman"/>
          <w:sz w:val="24"/>
          <w:szCs w:val="24"/>
        </w:rPr>
        <w:t>To sum up, worries come to everyone, and once they take hold, it can be difficult to escape. Excessive worrying can lead to depression, insomnia, and a decline in quality of life. However, the ways to let go of worries can be surprisingly simple. Small actions, such as intentionally shifting focus, observing surroundings, or creating a realistic plan to address concerns, can help ease the mind. The most important thing is to develop a personal routine for overcoming worries, even if it isn’t one of these three methods. To conclude, a line from Nam-Myeong Cho’s poem Worry encapsulates the essence of overcoming concerns: “Life is not about worrying in advance, but about living it joyfully.”</w:t>
      </w:r>
    </w:p>
    <w:sectPr w:rsidR="006D7A55" w:rsidRPr="006D7A55">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OCK" w:date="2024-12-22T12:41:00Z" w:initials="JM">
    <w:p w14:paraId="65B6B07B" w14:textId="77777777" w:rsidR="00BE6F67" w:rsidRDefault="00BE6F67" w:rsidP="00BE6F67">
      <w:pPr>
        <w:pStyle w:val="a9"/>
      </w:pPr>
      <w:r>
        <w:rPr>
          <w:rStyle w:val="a8"/>
        </w:rPr>
        <w:annotationRef/>
      </w:r>
      <w:r>
        <w:t xml:space="preserve">Please complete this sentence. At this point, this is an indirect thesis statement. You need to use a direct thesis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B6B0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B58762" w16cex:dateUtc="2024-12-22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B6B07B" w16cid:durableId="12B58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1FE6" w14:textId="77777777" w:rsidR="00942059" w:rsidRDefault="00942059">
      <w:pPr>
        <w:spacing w:line="240" w:lineRule="auto"/>
      </w:pPr>
      <w:r>
        <w:separator/>
      </w:r>
    </w:p>
  </w:endnote>
  <w:endnote w:type="continuationSeparator" w:id="0">
    <w:p w14:paraId="118C1089" w14:textId="77777777" w:rsidR="00942059" w:rsidRDefault="00942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51FB" w14:textId="77777777" w:rsidR="00942059" w:rsidRDefault="00942059">
      <w:pPr>
        <w:spacing w:line="240" w:lineRule="auto"/>
      </w:pPr>
      <w:r>
        <w:separator/>
      </w:r>
    </w:p>
  </w:footnote>
  <w:footnote w:type="continuationSeparator" w:id="0">
    <w:p w14:paraId="2243DEAE" w14:textId="77777777" w:rsidR="00942059" w:rsidRDefault="009420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510DF" w:rsidRDefault="009510DF">
    <w:pPr>
      <w:rPr>
        <w:rFonts w:ascii="Times New Roman" w:eastAsia="Times New Roman" w:hAnsi="Times New Roman" w:cs="Times New Roman"/>
        <w:sz w:val="24"/>
        <w:szCs w:val="24"/>
      </w:rPr>
    </w:pPr>
  </w:p>
  <w:p w14:paraId="0000002B" w14:textId="69290226" w:rsidR="009510DF" w:rsidRDefault="00ED307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1751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CK">
    <w15:presenceInfo w15:providerId="None" w15:userId="KOCK"/>
  </w15:person>
  <w15:person w15:author="예린 이">
    <w15:presenceInfo w15:providerId="Windows Live" w15:userId="40f01ed69c9f54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DF"/>
    <w:rsid w:val="001554F2"/>
    <w:rsid w:val="00163D1E"/>
    <w:rsid w:val="001A550D"/>
    <w:rsid w:val="001D31A1"/>
    <w:rsid w:val="001F4C74"/>
    <w:rsid w:val="0021751B"/>
    <w:rsid w:val="003B4D6A"/>
    <w:rsid w:val="003F4831"/>
    <w:rsid w:val="0064109C"/>
    <w:rsid w:val="006D7A55"/>
    <w:rsid w:val="00730350"/>
    <w:rsid w:val="00773403"/>
    <w:rsid w:val="00942059"/>
    <w:rsid w:val="009510DF"/>
    <w:rsid w:val="00956C96"/>
    <w:rsid w:val="00A52A3A"/>
    <w:rsid w:val="00AA6DCB"/>
    <w:rsid w:val="00B26EEB"/>
    <w:rsid w:val="00BE6F67"/>
    <w:rsid w:val="00CC03AF"/>
    <w:rsid w:val="00ED307D"/>
    <w:rsid w:val="00FA3457"/>
    <w:rsid w:val="00FA66F4"/>
    <w:rsid w:val="00FF78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3AEE3"/>
  <w15:docId w15:val="{EC81E0BA-F08D-40BC-A5C4-65631898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Char"/>
    <w:uiPriority w:val="99"/>
    <w:unhideWhenUsed/>
    <w:rsid w:val="00956C96"/>
    <w:pPr>
      <w:tabs>
        <w:tab w:val="center" w:pos="4513"/>
        <w:tab w:val="right" w:pos="9026"/>
      </w:tabs>
      <w:snapToGrid w:val="0"/>
    </w:pPr>
  </w:style>
  <w:style w:type="character" w:customStyle="1" w:styleId="Char">
    <w:name w:val="머리글 Char"/>
    <w:basedOn w:val="a0"/>
    <w:link w:val="a5"/>
    <w:uiPriority w:val="99"/>
    <w:rsid w:val="00956C96"/>
  </w:style>
  <w:style w:type="paragraph" w:styleId="a6">
    <w:name w:val="footer"/>
    <w:basedOn w:val="a"/>
    <w:link w:val="Char0"/>
    <w:uiPriority w:val="99"/>
    <w:unhideWhenUsed/>
    <w:rsid w:val="00956C96"/>
    <w:pPr>
      <w:tabs>
        <w:tab w:val="center" w:pos="4513"/>
        <w:tab w:val="right" w:pos="9026"/>
      </w:tabs>
      <w:snapToGrid w:val="0"/>
    </w:pPr>
  </w:style>
  <w:style w:type="character" w:customStyle="1" w:styleId="Char0">
    <w:name w:val="바닥글 Char"/>
    <w:basedOn w:val="a0"/>
    <w:link w:val="a6"/>
    <w:uiPriority w:val="99"/>
    <w:rsid w:val="00956C96"/>
  </w:style>
  <w:style w:type="paragraph" w:styleId="a7">
    <w:name w:val="Revision"/>
    <w:hidden/>
    <w:uiPriority w:val="99"/>
    <w:semiHidden/>
    <w:rsid w:val="00BE6F67"/>
    <w:pPr>
      <w:spacing w:line="240" w:lineRule="auto"/>
    </w:pPr>
  </w:style>
  <w:style w:type="character" w:styleId="a8">
    <w:name w:val="annotation reference"/>
    <w:basedOn w:val="a0"/>
    <w:uiPriority w:val="99"/>
    <w:semiHidden/>
    <w:unhideWhenUsed/>
    <w:rsid w:val="00BE6F67"/>
    <w:rPr>
      <w:sz w:val="16"/>
      <w:szCs w:val="16"/>
    </w:rPr>
  </w:style>
  <w:style w:type="paragraph" w:styleId="a9">
    <w:name w:val="annotation text"/>
    <w:basedOn w:val="a"/>
    <w:link w:val="Char1"/>
    <w:uiPriority w:val="99"/>
    <w:unhideWhenUsed/>
    <w:rsid w:val="00BE6F67"/>
    <w:pPr>
      <w:spacing w:line="240" w:lineRule="auto"/>
    </w:pPr>
    <w:rPr>
      <w:sz w:val="20"/>
      <w:szCs w:val="20"/>
    </w:rPr>
  </w:style>
  <w:style w:type="character" w:customStyle="1" w:styleId="Char1">
    <w:name w:val="메모 텍스트 Char"/>
    <w:basedOn w:val="a0"/>
    <w:link w:val="a9"/>
    <w:uiPriority w:val="99"/>
    <w:rsid w:val="00BE6F67"/>
    <w:rPr>
      <w:sz w:val="20"/>
      <w:szCs w:val="20"/>
    </w:rPr>
  </w:style>
  <w:style w:type="paragraph" w:styleId="aa">
    <w:name w:val="annotation subject"/>
    <w:basedOn w:val="a9"/>
    <w:next w:val="a9"/>
    <w:link w:val="Char2"/>
    <w:uiPriority w:val="99"/>
    <w:semiHidden/>
    <w:unhideWhenUsed/>
    <w:rsid w:val="00BE6F67"/>
    <w:rPr>
      <w:b/>
      <w:bCs/>
    </w:rPr>
  </w:style>
  <w:style w:type="character" w:customStyle="1" w:styleId="Char2">
    <w:name w:val="메모 주제 Char"/>
    <w:basedOn w:val="Char1"/>
    <w:link w:val="aa"/>
    <w:uiPriority w:val="99"/>
    <w:semiHidden/>
    <w:rsid w:val="00BE6F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55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ee3P63icZxFLrGWYg2/SvL1OA==">CgMxLjA4AHIhMXVzZXJfdmJOa2NtSU1pMVExa2c1OVJMQ2l4VGFaY2Fl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642</Words>
  <Characters>3660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예린 이</cp:lastModifiedBy>
  <cp:revision>4</cp:revision>
  <dcterms:created xsi:type="dcterms:W3CDTF">2024-12-23T04:56:00Z</dcterms:created>
  <dcterms:modified xsi:type="dcterms:W3CDTF">2024-12-24T03:49:00Z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b5fd26b10f6250aa358e1c289ebbbc83c74ad9b066fd3dff8f79840f84c52cad</vt:lpwstr>
  </property>
</Properties>
</file>